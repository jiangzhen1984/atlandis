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6BF" w:rsidRDefault="006126BF" w:rsidP="005E6007">
      <w:pPr>
        <w:pStyle w:val="a3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 w:hint="eastAsia"/>
          <w:color w:val="000000"/>
        </w:rPr>
        <w:t>公司</w:t>
      </w:r>
      <w:r>
        <w:rPr>
          <w:rFonts w:ascii="Calibri" w:hAnsi="Calibri" w:cs="Calibri"/>
          <w:color w:val="000000"/>
        </w:rPr>
        <w:t>—</w:t>
      </w:r>
      <w:r>
        <w:rPr>
          <w:rFonts w:ascii="Calibri" w:hAnsi="Calibri" w:cs="Calibri" w:hint="eastAsia"/>
          <w:color w:val="000000"/>
        </w:rPr>
        <w:t>指平台客户，融资主体</w:t>
      </w:r>
    </w:p>
    <w:p w:rsidR="006126BF" w:rsidRPr="006126BF" w:rsidRDefault="006126BF" w:rsidP="005E6007">
      <w:pPr>
        <w:pStyle w:val="a3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5E6007" w:rsidRDefault="005E6007" w:rsidP="005E6007">
      <w:pPr>
        <w:pStyle w:val="a3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提交时间点：</w:t>
      </w:r>
    </w:p>
    <w:p w:rsidR="005E6007" w:rsidRDefault="005E6007" w:rsidP="005E6007">
      <w:pPr>
        <w:pStyle w:val="a3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１．公司提交基本面信息　</w:t>
      </w:r>
      <w:r>
        <w:rPr>
          <w:rFonts w:ascii="Calibri" w:hAnsi="Calibri" w:cs="Calibri"/>
          <w:color w:val="000000"/>
        </w:rPr>
        <w:t xml:space="preserve">     03/20</w:t>
      </w:r>
    </w:p>
    <w:p w:rsidR="005E6007" w:rsidRDefault="005E6007" w:rsidP="005E6007">
      <w:pPr>
        <w:pStyle w:val="a3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2.  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公司提交融资订单申请</w:t>
      </w:r>
      <w:r>
        <w:rPr>
          <w:rFonts w:ascii="Calibri" w:hAnsi="Calibri" w:cs="Calibri"/>
          <w:color w:val="000000"/>
        </w:rPr>
        <w:t>      03/23</w:t>
      </w:r>
    </w:p>
    <w:p w:rsidR="005E6007" w:rsidRDefault="005E6007" w:rsidP="005E6007">
      <w:pPr>
        <w:pStyle w:val="a3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3.  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平台审核公司基本面信息</w:t>
      </w:r>
      <w:r>
        <w:rPr>
          <w:rFonts w:ascii="Calibri" w:hAnsi="Calibri" w:cs="Calibri"/>
          <w:color w:val="000000"/>
        </w:rPr>
        <w:t>  03/24</w:t>
      </w:r>
    </w:p>
    <w:p w:rsidR="005E6007" w:rsidRDefault="005E6007" w:rsidP="005E6007">
      <w:pPr>
        <w:pStyle w:val="a3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4.  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平台评估融资订单</w:t>
      </w:r>
      <w:r>
        <w:rPr>
          <w:rFonts w:ascii="Calibri" w:hAnsi="Calibri" w:cs="Calibri"/>
          <w:color w:val="000000"/>
        </w:rPr>
        <w:t>             03/24</w:t>
      </w:r>
    </w:p>
    <w:p w:rsidR="005E6007" w:rsidRDefault="005E6007" w:rsidP="005E6007">
      <w:pPr>
        <w:pStyle w:val="a3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5.  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资方浏览融资订单</w:t>
      </w:r>
      <w:r>
        <w:rPr>
          <w:rFonts w:ascii="Calibri" w:hAnsi="Calibri" w:cs="Calibri"/>
          <w:color w:val="000000"/>
        </w:rPr>
        <w:t>             03/26</w:t>
      </w:r>
    </w:p>
    <w:p w:rsidR="005E6007" w:rsidRDefault="005E6007" w:rsidP="005E6007">
      <w:pPr>
        <w:pStyle w:val="a3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6.  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资方确认融资订单</w:t>
      </w:r>
      <w:r>
        <w:rPr>
          <w:rFonts w:ascii="Calibri" w:hAnsi="Calibri" w:cs="Calibri"/>
          <w:color w:val="000000"/>
        </w:rPr>
        <w:t>             03/26</w:t>
      </w:r>
    </w:p>
    <w:p w:rsidR="005E6007" w:rsidRDefault="005E6007" w:rsidP="005E6007">
      <w:pPr>
        <w:pStyle w:val="a3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7.  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平台提交实施方案</w:t>
      </w:r>
      <w:r>
        <w:rPr>
          <w:rFonts w:ascii="Calibri" w:hAnsi="Calibri" w:cs="Calibri"/>
          <w:color w:val="000000"/>
        </w:rPr>
        <w:t>             03/28</w:t>
      </w:r>
    </w:p>
    <w:p w:rsidR="005E6007" w:rsidRDefault="005E6007" w:rsidP="005E6007">
      <w:pPr>
        <w:pStyle w:val="a3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8.  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资方确认融资实施方案</w:t>
      </w:r>
      <w:r>
        <w:rPr>
          <w:rFonts w:ascii="Calibri" w:hAnsi="Calibri" w:cs="Calibri"/>
          <w:color w:val="000000"/>
        </w:rPr>
        <w:t>     03/28</w:t>
      </w:r>
    </w:p>
    <w:p w:rsidR="005E6007" w:rsidRDefault="005E6007" w:rsidP="005E6007">
      <w:pPr>
        <w:pStyle w:val="a3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9.  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三方合同确认</w:t>
      </w:r>
      <w:r>
        <w:rPr>
          <w:rFonts w:ascii="Calibri" w:hAnsi="Calibri" w:cs="Calibri"/>
          <w:color w:val="000000"/>
        </w:rPr>
        <w:t> 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                  03/30</w:t>
      </w:r>
    </w:p>
    <w:p w:rsidR="005E6007" w:rsidRDefault="005E6007" w:rsidP="005E6007">
      <w:pPr>
        <w:pStyle w:val="a3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10.  </w:t>
      </w:r>
      <w:r>
        <w:rPr>
          <w:rFonts w:ascii="Calibri" w:hAnsi="Calibri" w:cs="Calibri"/>
          <w:color w:val="000000"/>
        </w:rPr>
        <w:t>公司提交提货单</w:t>
      </w:r>
      <w:r>
        <w:rPr>
          <w:rFonts w:ascii="Calibri" w:hAnsi="Calibri" w:cs="Calibri"/>
          <w:color w:val="000000"/>
        </w:rPr>
        <w:t>                03/31</w:t>
      </w:r>
    </w:p>
    <w:p w:rsidR="005E6007" w:rsidRDefault="005E6007" w:rsidP="005E6007">
      <w:pPr>
        <w:pStyle w:val="a3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11.  </w:t>
      </w:r>
      <w:r>
        <w:rPr>
          <w:rFonts w:ascii="Calibri" w:hAnsi="Calibri" w:cs="Calibri"/>
          <w:color w:val="000000"/>
        </w:rPr>
        <w:t>平台启动处置流程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           04/01</w:t>
      </w:r>
    </w:p>
    <w:p w:rsidR="005E6007" w:rsidRDefault="006126BF" w:rsidP="005E6007">
      <w:pPr>
        <w:pStyle w:val="a3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12.  </w:t>
      </w:r>
      <w:r>
        <w:rPr>
          <w:rFonts w:ascii="Calibri" w:hAnsi="Calibri" w:cs="Calibri"/>
          <w:color w:val="000000"/>
        </w:rPr>
        <w:t>物流状态查看</w:t>
      </w:r>
      <w:r w:rsidR="005E6007">
        <w:rPr>
          <w:rFonts w:ascii="Calibri" w:hAnsi="Calibri" w:cs="Calibri"/>
          <w:color w:val="000000"/>
        </w:rPr>
        <w:t>                  04/02</w:t>
      </w:r>
    </w:p>
    <w:p w:rsidR="006126BF" w:rsidRDefault="006126BF" w:rsidP="005E6007">
      <w:pPr>
        <w:pStyle w:val="a3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6126BF" w:rsidRDefault="006126BF" w:rsidP="005E6007">
      <w:pPr>
        <w:pStyle w:val="a3"/>
        <w:spacing w:before="0" w:beforeAutospacing="0" w:after="0" w:afterAutospacing="0"/>
        <w:rPr>
          <w:rFonts w:ascii="Calibri" w:hAnsi="Calibri" w:cs="Calibri"/>
          <w:color w:val="00000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7"/>
        <w:gridCol w:w="1276"/>
        <w:gridCol w:w="4023"/>
      </w:tblGrid>
      <w:tr w:rsidR="006126BF" w:rsidTr="005F39BF">
        <w:tc>
          <w:tcPr>
            <w:tcW w:w="3227" w:type="dxa"/>
          </w:tcPr>
          <w:p w:rsidR="006126BF" w:rsidRDefault="006126BF">
            <w:r>
              <w:rPr>
                <w:rFonts w:hint="eastAsia"/>
              </w:rPr>
              <w:t>内容</w:t>
            </w:r>
          </w:p>
        </w:tc>
        <w:tc>
          <w:tcPr>
            <w:tcW w:w="1276" w:type="dxa"/>
          </w:tcPr>
          <w:p w:rsidR="006126BF" w:rsidRDefault="006126BF">
            <w:r>
              <w:rPr>
                <w:rFonts w:hint="eastAsia"/>
              </w:rPr>
              <w:t>完成时间</w:t>
            </w:r>
          </w:p>
        </w:tc>
        <w:tc>
          <w:tcPr>
            <w:tcW w:w="4023" w:type="dxa"/>
          </w:tcPr>
          <w:p w:rsidR="006126BF" w:rsidRDefault="006126BF">
            <w:r>
              <w:rPr>
                <w:rFonts w:hint="eastAsia"/>
              </w:rPr>
              <w:t>其他备注</w:t>
            </w:r>
          </w:p>
        </w:tc>
      </w:tr>
      <w:tr w:rsidR="005F39BF" w:rsidTr="005F39BF">
        <w:tc>
          <w:tcPr>
            <w:tcW w:w="3227" w:type="dxa"/>
          </w:tcPr>
          <w:p w:rsidR="005F39BF" w:rsidRDefault="005F39BF">
            <w:r>
              <w:rPr>
                <w:rFonts w:ascii="Calibri" w:hAnsi="Calibri" w:cs="Calibri"/>
                <w:color w:val="000000"/>
              </w:rPr>
              <w:t>１．公司提交基本面信息</w:t>
            </w:r>
          </w:p>
        </w:tc>
        <w:tc>
          <w:tcPr>
            <w:tcW w:w="1276" w:type="dxa"/>
          </w:tcPr>
          <w:p w:rsidR="005F39BF" w:rsidRPr="006126BF" w:rsidRDefault="005F39BF" w:rsidP="006126B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03/20</w:t>
            </w:r>
          </w:p>
        </w:tc>
        <w:tc>
          <w:tcPr>
            <w:tcW w:w="4023" w:type="dxa"/>
            <w:vMerge w:val="restart"/>
          </w:tcPr>
          <w:p w:rsidR="005F39BF" w:rsidRDefault="005F39BF">
            <w:r>
              <w:rPr>
                <w:rFonts w:hint="eastAsia"/>
              </w:rPr>
              <w:t>可填写，查看，和查看申请进度；</w:t>
            </w:r>
          </w:p>
        </w:tc>
      </w:tr>
      <w:tr w:rsidR="005F39BF" w:rsidTr="005F39BF">
        <w:tc>
          <w:tcPr>
            <w:tcW w:w="3227" w:type="dxa"/>
          </w:tcPr>
          <w:p w:rsidR="005F39BF" w:rsidRDefault="005F39BF">
            <w:r>
              <w:rPr>
                <w:rFonts w:ascii="Calibri" w:hAnsi="Calibri" w:cs="Calibri"/>
                <w:color w:val="000000"/>
              </w:rPr>
              <w:t>2.  </w:t>
            </w:r>
            <w:r>
              <w:rPr>
                <w:rStyle w:val="apple-converted-space"/>
                <w:rFonts w:ascii="Calibri" w:hAnsi="Calibri" w:cs="Calibri"/>
                <w:color w:val="000000"/>
              </w:rPr>
              <w:t> </w:t>
            </w:r>
            <w:r>
              <w:rPr>
                <w:rFonts w:ascii="Calibri" w:hAnsi="Calibri" w:cs="Calibri"/>
                <w:color w:val="000000"/>
              </w:rPr>
              <w:t>公司提交融资订单申请</w:t>
            </w: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6" w:type="dxa"/>
          </w:tcPr>
          <w:p w:rsidR="005F39BF" w:rsidRDefault="005F39BF">
            <w:r>
              <w:rPr>
                <w:rFonts w:ascii="Calibri" w:hAnsi="Calibri" w:cs="Calibri"/>
                <w:color w:val="000000"/>
              </w:rPr>
              <w:t>03/23</w:t>
            </w:r>
          </w:p>
        </w:tc>
        <w:tc>
          <w:tcPr>
            <w:tcW w:w="4023" w:type="dxa"/>
            <w:vMerge/>
          </w:tcPr>
          <w:p w:rsidR="005F39BF" w:rsidRDefault="005F39BF"/>
        </w:tc>
      </w:tr>
      <w:tr w:rsidR="006126BF" w:rsidTr="005F39BF">
        <w:tc>
          <w:tcPr>
            <w:tcW w:w="3227" w:type="dxa"/>
          </w:tcPr>
          <w:p w:rsidR="006126BF" w:rsidRDefault="006126BF">
            <w:r>
              <w:rPr>
                <w:rFonts w:ascii="Calibri" w:hAnsi="Calibri" w:cs="Calibri"/>
                <w:color w:val="000000"/>
              </w:rPr>
              <w:t>3.  </w:t>
            </w:r>
            <w:r>
              <w:rPr>
                <w:rStyle w:val="apple-converted-space"/>
                <w:rFonts w:ascii="Calibri" w:hAnsi="Calibri" w:cs="Calibri"/>
                <w:color w:val="000000"/>
              </w:rPr>
              <w:t> </w:t>
            </w:r>
            <w:r>
              <w:rPr>
                <w:rFonts w:ascii="Calibri" w:hAnsi="Calibri" w:cs="Calibri"/>
                <w:color w:val="000000"/>
              </w:rPr>
              <w:t>平台审核公司基本面信息</w:t>
            </w:r>
          </w:p>
        </w:tc>
        <w:tc>
          <w:tcPr>
            <w:tcW w:w="1276" w:type="dxa"/>
          </w:tcPr>
          <w:p w:rsidR="006126BF" w:rsidRDefault="006126BF">
            <w:r>
              <w:rPr>
                <w:rFonts w:ascii="Calibri" w:hAnsi="Calibri" w:cs="Calibri"/>
                <w:color w:val="000000"/>
              </w:rPr>
              <w:t>03/24</w:t>
            </w:r>
          </w:p>
        </w:tc>
        <w:tc>
          <w:tcPr>
            <w:tcW w:w="4023" w:type="dxa"/>
          </w:tcPr>
          <w:p w:rsidR="006126BF" w:rsidRDefault="005F39BF">
            <w:r>
              <w:rPr>
                <w:rFonts w:hint="eastAsia"/>
              </w:rPr>
              <w:t>基本面评审结果</w:t>
            </w:r>
          </w:p>
        </w:tc>
      </w:tr>
      <w:tr w:rsidR="006126BF" w:rsidTr="005F39BF">
        <w:tc>
          <w:tcPr>
            <w:tcW w:w="3227" w:type="dxa"/>
          </w:tcPr>
          <w:p w:rsidR="006126BF" w:rsidRDefault="006126BF">
            <w:r>
              <w:rPr>
                <w:rFonts w:ascii="Calibri" w:hAnsi="Calibri" w:cs="Calibri"/>
                <w:color w:val="000000"/>
              </w:rPr>
              <w:t> 4.  </w:t>
            </w:r>
            <w:r>
              <w:rPr>
                <w:rStyle w:val="apple-converted-space"/>
                <w:rFonts w:ascii="Calibri" w:hAnsi="Calibri" w:cs="Calibri"/>
                <w:color w:val="000000"/>
              </w:rPr>
              <w:t> </w:t>
            </w:r>
            <w:r>
              <w:rPr>
                <w:rFonts w:ascii="Calibri" w:hAnsi="Calibri" w:cs="Calibri"/>
                <w:color w:val="000000"/>
              </w:rPr>
              <w:t>平台评估融资订单</w:t>
            </w:r>
          </w:p>
        </w:tc>
        <w:tc>
          <w:tcPr>
            <w:tcW w:w="1276" w:type="dxa"/>
          </w:tcPr>
          <w:p w:rsidR="006126BF" w:rsidRDefault="006126BF">
            <w:r>
              <w:rPr>
                <w:rFonts w:ascii="Calibri" w:hAnsi="Calibri" w:cs="Calibri"/>
                <w:color w:val="000000"/>
              </w:rPr>
              <w:t>03/24</w:t>
            </w:r>
          </w:p>
        </w:tc>
        <w:tc>
          <w:tcPr>
            <w:tcW w:w="4023" w:type="dxa"/>
          </w:tcPr>
          <w:p w:rsidR="006126BF" w:rsidRDefault="005F39BF">
            <w:r>
              <w:rPr>
                <w:rFonts w:hint="eastAsia"/>
              </w:rPr>
              <w:t>订单评审结果</w:t>
            </w:r>
          </w:p>
        </w:tc>
      </w:tr>
      <w:tr w:rsidR="005F39BF" w:rsidTr="005F39BF">
        <w:tc>
          <w:tcPr>
            <w:tcW w:w="3227" w:type="dxa"/>
          </w:tcPr>
          <w:p w:rsidR="005F39BF" w:rsidRDefault="005F39BF">
            <w:pPr>
              <w:rPr>
                <w:rFonts w:ascii="Calibri" w:hAnsi="Calibri" w:cs="Calibri"/>
                <w:color w:val="000000"/>
              </w:rPr>
            </w:pPr>
            <w:r w:rsidRPr="00AE2F6E">
              <w:rPr>
                <w:rFonts w:ascii="Calibri" w:hAnsi="Calibri" w:cs="Calibri" w:hint="eastAsia"/>
                <w:color w:val="FF0000"/>
              </w:rPr>
              <w:t>资方按照几个维度去选项目</w:t>
            </w:r>
            <w:r w:rsidR="005703CA" w:rsidRPr="00AE2F6E">
              <w:rPr>
                <w:rFonts w:ascii="Calibri" w:hAnsi="Calibri" w:cs="Calibri" w:hint="eastAsia"/>
                <w:color w:val="FF0000"/>
              </w:rPr>
              <w:t>，这里是初选，选定后看到报告</w:t>
            </w:r>
          </w:p>
        </w:tc>
        <w:tc>
          <w:tcPr>
            <w:tcW w:w="1276" w:type="dxa"/>
          </w:tcPr>
          <w:p w:rsidR="005F39BF" w:rsidRPr="005F39BF" w:rsidRDefault="005F39B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023" w:type="dxa"/>
          </w:tcPr>
          <w:p w:rsidR="005F39BF" w:rsidRDefault="007631C6">
            <w:ins w:id="0" w:author="David G" w:date="2017-03-18T18:53:00Z">
              <w:r>
                <w:rPr>
                  <w:rFonts w:hint="eastAsia"/>
                  <w:color w:val="FF0000"/>
                </w:rPr>
                <w:t>按照</w:t>
              </w:r>
            </w:ins>
            <w:r w:rsidR="005703CA" w:rsidRPr="00AE2F6E">
              <w:rPr>
                <w:rFonts w:hint="eastAsia"/>
                <w:color w:val="FF0000"/>
              </w:rPr>
              <w:t>项目时间，利润空间，产品，融资主体的上下游渠道等</w:t>
            </w:r>
            <w:ins w:id="1" w:author="David G" w:date="2017-03-18T18:53:00Z">
              <w:r>
                <w:rPr>
                  <w:rFonts w:hint="eastAsia"/>
                  <w:color w:val="FF0000"/>
                </w:rPr>
                <w:t>条件</w:t>
              </w:r>
            </w:ins>
            <w:r w:rsidR="005C21DB">
              <w:rPr>
                <w:rFonts w:hint="eastAsia"/>
                <w:color w:val="FF0000"/>
              </w:rPr>
              <w:t>去选，也包含自动推送的功能</w:t>
            </w:r>
          </w:p>
        </w:tc>
      </w:tr>
      <w:tr w:rsidR="006126BF" w:rsidTr="005F39BF">
        <w:tc>
          <w:tcPr>
            <w:tcW w:w="3227" w:type="dxa"/>
          </w:tcPr>
          <w:p w:rsidR="006126BF" w:rsidRDefault="006126BF">
            <w:r>
              <w:rPr>
                <w:rFonts w:ascii="Calibri" w:hAnsi="Calibri" w:cs="Calibri"/>
                <w:color w:val="000000"/>
              </w:rPr>
              <w:t>5.  </w:t>
            </w:r>
            <w:r>
              <w:rPr>
                <w:rStyle w:val="apple-converted-space"/>
                <w:rFonts w:ascii="Calibri" w:hAnsi="Calibri" w:cs="Calibri"/>
                <w:color w:val="000000"/>
              </w:rPr>
              <w:t> </w:t>
            </w:r>
            <w:r>
              <w:rPr>
                <w:rFonts w:ascii="Calibri" w:hAnsi="Calibri" w:cs="Calibri"/>
                <w:color w:val="000000"/>
              </w:rPr>
              <w:t>资方浏览融资订单</w:t>
            </w:r>
          </w:p>
        </w:tc>
        <w:tc>
          <w:tcPr>
            <w:tcW w:w="1276" w:type="dxa"/>
          </w:tcPr>
          <w:p w:rsidR="006126BF" w:rsidRDefault="006126BF">
            <w:r>
              <w:rPr>
                <w:rFonts w:ascii="Calibri" w:hAnsi="Calibri" w:cs="Calibri"/>
                <w:color w:val="000000"/>
              </w:rPr>
              <w:t>03/26</w:t>
            </w:r>
          </w:p>
        </w:tc>
        <w:tc>
          <w:tcPr>
            <w:tcW w:w="4023" w:type="dxa"/>
          </w:tcPr>
          <w:p w:rsidR="006126BF" w:rsidRDefault="005703CA">
            <w:r>
              <w:rPr>
                <w:rFonts w:hint="eastAsia"/>
              </w:rPr>
              <w:t>展示给资方的报告</w:t>
            </w:r>
          </w:p>
        </w:tc>
      </w:tr>
      <w:tr w:rsidR="006126BF" w:rsidTr="005F39BF">
        <w:tc>
          <w:tcPr>
            <w:tcW w:w="3227" w:type="dxa"/>
          </w:tcPr>
          <w:p w:rsidR="006126BF" w:rsidRPr="005C21DB" w:rsidRDefault="006126BF">
            <w:pPr>
              <w:rPr>
                <w:color w:val="000000" w:themeColor="text1"/>
              </w:rPr>
            </w:pPr>
            <w:r w:rsidRPr="005C21DB">
              <w:rPr>
                <w:rFonts w:ascii="Calibri" w:hAnsi="Calibri" w:cs="Calibri"/>
                <w:color w:val="000000" w:themeColor="text1"/>
              </w:rPr>
              <w:t>6.  </w:t>
            </w:r>
            <w:r w:rsidRPr="005C21DB">
              <w:rPr>
                <w:rStyle w:val="apple-converted-space"/>
                <w:rFonts w:ascii="Calibri" w:hAnsi="Calibri" w:cs="Calibri"/>
                <w:color w:val="000000" w:themeColor="text1"/>
              </w:rPr>
              <w:t> </w:t>
            </w:r>
            <w:r w:rsidRPr="005C21DB">
              <w:rPr>
                <w:rFonts w:ascii="Calibri" w:hAnsi="Calibri" w:cs="Calibri"/>
                <w:color w:val="000000" w:themeColor="text1"/>
              </w:rPr>
              <w:t>资方确认融资订单</w:t>
            </w:r>
          </w:p>
        </w:tc>
        <w:tc>
          <w:tcPr>
            <w:tcW w:w="1276" w:type="dxa"/>
          </w:tcPr>
          <w:p w:rsidR="006126BF" w:rsidRPr="005C21DB" w:rsidRDefault="006126BF">
            <w:pPr>
              <w:rPr>
                <w:color w:val="000000" w:themeColor="text1"/>
              </w:rPr>
            </w:pPr>
            <w:r w:rsidRPr="005C21DB">
              <w:rPr>
                <w:rFonts w:ascii="Calibri" w:hAnsi="Calibri" w:cs="Calibri"/>
                <w:color w:val="000000" w:themeColor="text1"/>
              </w:rPr>
              <w:t>03/26</w:t>
            </w:r>
          </w:p>
        </w:tc>
        <w:tc>
          <w:tcPr>
            <w:tcW w:w="4023" w:type="dxa"/>
          </w:tcPr>
          <w:p w:rsidR="006126BF" w:rsidRPr="00AE2F6E" w:rsidRDefault="006126BF">
            <w:pPr>
              <w:rPr>
                <w:color w:val="FF0000"/>
              </w:rPr>
            </w:pPr>
          </w:p>
        </w:tc>
      </w:tr>
      <w:tr w:rsidR="006126BF" w:rsidTr="005F39BF">
        <w:tc>
          <w:tcPr>
            <w:tcW w:w="3227" w:type="dxa"/>
          </w:tcPr>
          <w:p w:rsidR="006126BF" w:rsidRDefault="006126B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7.  </w:t>
            </w:r>
            <w:r>
              <w:rPr>
                <w:rStyle w:val="apple-converted-space"/>
                <w:rFonts w:ascii="Calibri" w:hAnsi="Calibri" w:cs="Calibri"/>
                <w:color w:val="000000"/>
              </w:rPr>
              <w:t> </w:t>
            </w:r>
            <w:r>
              <w:rPr>
                <w:rFonts w:ascii="Calibri" w:hAnsi="Calibri" w:cs="Calibri"/>
                <w:color w:val="000000"/>
              </w:rPr>
              <w:t>平台提交实施方案</w:t>
            </w:r>
            <w:r>
              <w:rPr>
                <w:rFonts w:ascii="Calibri" w:hAnsi="Calibri" w:cs="Calibri"/>
                <w:color w:val="000000"/>
              </w:rPr>
              <w:t> </w:t>
            </w:r>
          </w:p>
          <w:p w:rsidR="00AE2F6E" w:rsidRDefault="00AE2F6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 xml:space="preserve">   </w:t>
            </w:r>
            <w:r w:rsidR="00571EE6">
              <w:rPr>
                <w:rFonts w:ascii="Calibri" w:hAnsi="Calibri" w:cs="Calibri" w:hint="eastAsia"/>
                <w:color w:val="000000"/>
              </w:rPr>
              <w:t>还有</w:t>
            </w:r>
            <w:r>
              <w:rPr>
                <w:rFonts w:ascii="Calibri" w:hAnsi="Calibri" w:cs="Calibri" w:hint="eastAsia"/>
                <w:color w:val="000000"/>
              </w:rPr>
              <w:t>处置方案</w:t>
            </w:r>
          </w:p>
          <w:p w:rsidR="00AE2F6E" w:rsidRDefault="00AE2F6E"/>
        </w:tc>
        <w:tc>
          <w:tcPr>
            <w:tcW w:w="1276" w:type="dxa"/>
          </w:tcPr>
          <w:p w:rsidR="006126BF" w:rsidRDefault="006126BF">
            <w:r>
              <w:rPr>
                <w:rFonts w:ascii="Calibri" w:hAnsi="Calibri" w:cs="Calibri"/>
                <w:color w:val="000000"/>
              </w:rPr>
              <w:t>03/28</w:t>
            </w:r>
          </w:p>
        </w:tc>
        <w:tc>
          <w:tcPr>
            <w:tcW w:w="4023" w:type="dxa"/>
          </w:tcPr>
          <w:p w:rsidR="006126BF" w:rsidRDefault="005703CA">
            <w:r>
              <w:rPr>
                <w:rFonts w:hint="eastAsia"/>
              </w:rPr>
              <w:t>结合公司情况，订单内容，</w:t>
            </w:r>
            <w:r w:rsidR="00B77560">
              <w:rPr>
                <w:rFonts w:hint="eastAsia"/>
              </w:rPr>
              <w:t>资金来源的使用，制定货物的流转机制，平台需要的团队，监管方式，需要签署和合同，处置方案，跟公司原有的物流商或新物流商合作方案</w:t>
            </w:r>
            <w:r>
              <w:rPr>
                <w:rFonts w:hint="eastAsia"/>
              </w:rPr>
              <w:t>等等</w:t>
            </w:r>
          </w:p>
        </w:tc>
      </w:tr>
      <w:tr w:rsidR="006126BF" w:rsidTr="005F39BF">
        <w:tc>
          <w:tcPr>
            <w:tcW w:w="3227" w:type="dxa"/>
          </w:tcPr>
          <w:p w:rsidR="006126BF" w:rsidRDefault="006126BF">
            <w:del w:id="2" w:author="David G" w:date="2017-03-18T18:51:00Z">
              <w:r w:rsidDel="00571EE6">
                <w:rPr>
                  <w:rFonts w:ascii="Calibri" w:hAnsi="Calibri" w:cs="Calibri"/>
                  <w:color w:val="000000"/>
                </w:rPr>
                <w:delText>8.  </w:delText>
              </w:r>
              <w:r w:rsidDel="00571EE6">
                <w:rPr>
                  <w:rStyle w:val="apple-converted-space"/>
                  <w:rFonts w:ascii="Calibri" w:hAnsi="Calibri" w:cs="Calibri"/>
                  <w:color w:val="000000"/>
                </w:rPr>
                <w:delText> </w:delText>
              </w:r>
              <w:r w:rsidDel="00571EE6">
                <w:rPr>
                  <w:rFonts w:ascii="Calibri" w:hAnsi="Calibri" w:cs="Calibri"/>
                  <w:color w:val="000000"/>
                </w:rPr>
                <w:delText>资方确认融资实施方案</w:delText>
              </w:r>
            </w:del>
          </w:p>
        </w:tc>
        <w:tc>
          <w:tcPr>
            <w:tcW w:w="1276" w:type="dxa"/>
          </w:tcPr>
          <w:p w:rsidR="006126BF" w:rsidRDefault="006126BF">
            <w:r>
              <w:rPr>
                <w:rFonts w:ascii="Calibri" w:hAnsi="Calibri" w:cs="Calibri"/>
                <w:color w:val="000000"/>
              </w:rPr>
              <w:t>03/28</w:t>
            </w:r>
          </w:p>
        </w:tc>
        <w:tc>
          <w:tcPr>
            <w:tcW w:w="4023" w:type="dxa"/>
          </w:tcPr>
          <w:p w:rsidR="006126BF" w:rsidRDefault="00B77560">
            <w:del w:id="3" w:author="David G" w:date="2017-03-18T18:51:00Z">
              <w:r w:rsidDel="00571EE6">
                <w:rPr>
                  <w:rFonts w:hint="eastAsia"/>
                </w:rPr>
                <w:delText>资方不需要确认实施方案</w:delText>
              </w:r>
            </w:del>
            <w:bookmarkStart w:id="4" w:name="_GoBack"/>
            <w:bookmarkEnd w:id="4"/>
          </w:p>
        </w:tc>
      </w:tr>
      <w:tr w:rsidR="006126BF" w:rsidTr="005F39BF">
        <w:tc>
          <w:tcPr>
            <w:tcW w:w="3227" w:type="dxa"/>
          </w:tcPr>
          <w:p w:rsidR="006126BF" w:rsidRDefault="006126BF">
            <w:r>
              <w:rPr>
                <w:rFonts w:ascii="Calibri" w:hAnsi="Calibri" w:cs="Calibri"/>
                <w:color w:val="000000"/>
              </w:rPr>
              <w:t>9.  </w:t>
            </w:r>
            <w:r>
              <w:rPr>
                <w:rStyle w:val="apple-converted-space"/>
                <w:rFonts w:ascii="Calibri" w:hAnsi="Calibri" w:cs="Calibri"/>
                <w:color w:val="000000"/>
              </w:rPr>
              <w:t> </w:t>
            </w:r>
            <w:r>
              <w:rPr>
                <w:rFonts w:ascii="Calibri" w:hAnsi="Calibri" w:cs="Calibri"/>
                <w:color w:val="000000"/>
              </w:rPr>
              <w:t>合同确认</w:t>
            </w:r>
          </w:p>
        </w:tc>
        <w:tc>
          <w:tcPr>
            <w:tcW w:w="1276" w:type="dxa"/>
          </w:tcPr>
          <w:p w:rsidR="006126BF" w:rsidRDefault="006126BF">
            <w:r>
              <w:rPr>
                <w:rFonts w:ascii="Calibri" w:hAnsi="Calibri" w:cs="Calibri"/>
                <w:color w:val="000000"/>
              </w:rPr>
              <w:t>03/30</w:t>
            </w:r>
          </w:p>
        </w:tc>
        <w:tc>
          <w:tcPr>
            <w:tcW w:w="4023" w:type="dxa"/>
          </w:tcPr>
          <w:p w:rsidR="006126BF" w:rsidRDefault="00B77560">
            <w:r>
              <w:rPr>
                <w:rFonts w:hint="eastAsia"/>
              </w:rPr>
              <w:t>公司和平台的框架协议，以及平台和资方的框架协议线下签署，关于订单的合同通过平台签署</w:t>
            </w:r>
          </w:p>
          <w:p w:rsidR="00B77560" w:rsidRPr="00B77560" w:rsidRDefault="00B77560">
            <w:r>
              <w:rPr>
                <w:rFonts w:hint="eastAsia"/>
              </w:rPr>
              <w:t>同时生成跟物流商的合同，或者其他需要的合同等</w:t>
            </w:r>
          </w:p>
        </w:tc>
      </w:tr>
      <w:tr w:rsidR="006126BF" w:rsidTr="005F39BF">
        <w:tc>
          <w:tcPr>
            <w:tcW w:w="3227" w:type="dxa"/>
          </w:tcPr>
          <w:p w:rsidR="006126BF" w:rsidRDefault="006126BF">
            <w:del w:id="5" w:author="David G" w:date="2017-03-18T18:51:00Z">
              <w:r w:rsidDel="00571EE6">
                <w:rPr>
                  <w:rFonts w:ascii="Calibri" w:hAnsi="Calibri" w:cs="Calibri"/>
                  <w:color w:val="000000"/>
                </w:rPr>
                <w:delText>10.  </w:delText>
              </w:r>
              <w:r w:rsidDel="00571EE6">
                <w:rPr>
                  <w:rFonts w:ascii="Calibri" w:hAnsi="Calibri" w:cs="Calibri"/>
                  <w:color w:val="000000"/>
                </w:rPr>
                <w:delText>公司提交提货单</w:delText>
              </w:r>
            </w:del>
          </w:p>
        </w:tc>
        <w:tc>
          <w:tcPr>
            <w:tcW w:w="1276" w:type="dxa"/>
          </w:tcPr>
          <w:p w:rsidR="006126BF" w:rsidRDefault="006126BF">
            <w:r>
              <w:rPr>
                <w:rFonts w:ascii="Calibri" w:hAnsi="Calibri" w:cs="Calibri"/>
                <w:color w:val="000000"/>
              </w:rPr>
              <w:t>03/31</w:t>
            </w:r>
          </w:p>
        </w:tc>
        <w:tc>
          <w:tcPr>
            <w:tcW w:w="4023" w:type="dxa"/>
          </w:tcPr>
          <w:p w:rsidR="006126BF" w:rsidRDefault="006352D6">
            <w:del w:id="6" w:author="David G" w:date="2017-03-18T18:51:00Z">
              <w:r w:rsidDel="00571EE6">
                <w:rPr>
                  <w:rFonts w:hint="eastAsia"/>
                </w:rPr>
                <w:delText>不需要</w:delText>
              </w:r>
            </w:del>
          </w:p>
        </w:tc>
      </w:tr>
      <w:tr w:rsidR="006126BF" w:rsidTr="005F39BF">
        <w:tc>
          <w:tcPr>
            <w:tcW w:w="3227" w:type="dxa"/>
          </w:tcPr>
          <w:p w:rsidR="006126BF" w:rsidRDefault="006126BF">
            <w:del w:id="7" w:author="David G" w:date="2017-03-18T18:51:00Z">
              <w:r w:rsidDel="00571EE6">
                <w:rPr>
                  <w:rFonts w:ascii="Calibri" w:hAnsi="Calibri" w:cs="Calibri"/>
                  <w:color w:val="000000"/>
                </w:rPr>
                <w:delText>11.  </w:delText>
              </w:r>
              <w:r w:rsidDel="00571EE6">
                <w:rPr>
                  <w:rFonts w:ascii="Calibri" w:hAnsi="Calibri" w:cs="Calibri"/>
                  <w:color w:val="000000"/>
                </w:rPr>
                <w:delText>平台启动处置流程</w:delText>
              </w:r>
              <w:r w:rsidDel="00571EE6">
                <w:rPr>
                  <w:rStyle w:val="apple-converted-space"/>
                  <w:rFonts w:ascii="Calibri" w:hAnsi="Calibri" w:cs="Calibri"/>
                  <w:color w:val="000000"/>
                </w:rPr>
                <w:delText> </w:delText>
              </w:r>
            </w:del>
          </w:p>
        </w:tc>
        <w:tc>
          <w:tcPr>
            <w:tcW w:w="1276" w:type="dxa"/>
          </w:tcPr>
          <w:p w:rsidR="006126BF" w:rsidRDefault="006126BF">
            <w:r>
              <w:rPr>
                <w:rFonts w:ascii="Calibri" w:hAnsi="Calibri" w:cs="Calibri"/>
                <w:color w:val="000000"/>
              </w:rPr>
              <w:t>04/01</w:t>
            </w:r>
          </w:p>
        </w:tc>
        <w:tc>
          <w:tcPr>
            <w:tcW w:w="4023" w:type="dxa"/>
          </w:tcPr>
          <w:p w:rsidR="006126BF" w:rsidRDefault="006352D6">
            <w:del w:id="8" w:author="David G" w:date="2017-03-18T18:51:00Z">
              <w:r w:rsidDel="00571EE6">
                <w:rPr>
                  <w:rFonts w:hint="eastAsia"/>
                </w:rPr>
                <w:delText>不需要，在平台出具的执行方案中</w:delText>
              </w:r>
            </w:del>
          </w:p>
        </w:tc>
      </w:tr>
      <w:tr w:rsidR="007631C6" w:rsidTr="00BB66C3">
        <w:tc>
          <w:tcPr>
            <w:tcW w:w="8526" w:type="dxa"/>
            <w:gridSpan w:val="3"/>
          </w:tcPr>
          <w:p w:rsidR="007631C6" w:rsidDel="00571EE6" w:rsidRDefault="000F4AD6" w:rsidP="000F4AD6">
            <w:r>
              <w:rPr>
                <w:rFonts w:hint="eastAsia"/>
              </w:rPr>
              <w:t>物流在</w:t>
            </w:r>
            <w:r>
              <w:rPr>
                <w:rFonts w:hint="eastAsia"/>
              </w:rPr>
              <w:t>DEMO</w:t>
            </w:r>
            <w:r>
              <w:rPr>
                <w:rFonts w:hint="eastAsia"/>
              </w:rPr>
              <w:t>中是</w:t>
            </w:r>
            <w:r w:rsidR="007631C6">
              <w:rPr>
                <w:rFonts w:hint="eastAsia"/>
              </w:rPr>
              <w:t>纯展示内容，发生在业务开始之后，跟上面的内容没有任何勾稽关系</w:t>
            </w:r>
          </w:p>
        </w:tc>
      </w:tr>
      <w:tr w:rsidR="006126BF" w:rsidTr="005F39BF">
        <w:tc>
          <w:tcPr>
            <w:tcW w:w="3227" w:type="dxa"/>
          </w:tcPr>
          <w:p w:rsidR="006126BF" w:rsidRDefault="006126B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12.  </w:t>
            </w:r>
            <w:r>
              <w:rPr>
                <w:rFonts w:ascii="Calibri" w:hAnsi="Calibri" w:cs="Calibri"/>
                <w:color w:val="000000"/>
              </w:rPr>
              <w:t>物流状态查看</w:t>
            </w:r>
          </w:p>
        </w:tc>
        <w:tc>
          <w:tcPr>
            <w:tcW w:w="1276" w:type="dxa"/>
          </w:tcPr>
          <w:p w:rsidR="006126BF" w:rsidRDefault="006126B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04/02</w:t>
            </w:r>
          </w:p>
        </w:tc>
        <w:tc>
          <w:tcPr>
            <w:tcW w:w="4023" w:type="dxa"/>
          </w:tcPr>
          <w:p w:rsidR="006126BF" w:rsidRDefault="007631C6">
            <w:r>
              <w:rPr>
                <w:rFonts w:hint="eastAsia"/>
              </w:rPr>
              <w:t>该信息将展示给平台（</w:t>
            </w:r>
            <w:r>
              <w:rPr>
                <w:rFonts w:hint="eastAsia"/>
              </w:rPr>
              <w:t>master data</w:t>
            </w:r>
            <w:r>
              <w:rPr>
                <w:rFonts w:hint="eastAsia"/>
              </w:rPr>
              <w:t>），资方和公司</w:t>
            </w:r>
          </w:p>
        </w:tc>
      </w:tr>
    </w:tbl>
    <w:p w:rsidR="00A23A41" w:rsidRPr="005E6007" w:rsidRDefault="00A23A41"/>
    <w:sectPr w:rsidR="00A23A41" w:rsidRPr="005E6007" w:rsidSect="004D086D">
      <w:pgSz w:w="11910" w:h="16840"/>
      <w:pgMar w:top="1440" w:right="1800" w:bottom="1440" w:left="1800" w:header="851" w:footer="992" w:gutter="0"/>
      <w:cols w:space="425"/>
      <w:noEndnote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1F6F" w:rsidRDefault="00791F6F" w:rsidP="005C21DB">
      <w:r>
        <w:separator/>
      </w:r>
    </w:p>
  </w:endnote>
  <w:endnote w:type="continuationSeparator" w:id="0">
    <w:p w:rsidR="00791F6F" w:rsidRDefault="00791F6F" w:rsidP="005C2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1F6F" w:rsidRDefault="00791F6F" w:rsidP="005C21DB">
      <w:r>
        <w:separator/>
      </w:r>
    </w:p>
  </w:footnote>
  <w:footnote w:type="continuationSeparator" w:id="0">
    <w:p w:rsidR="00791F6F" w:rsidRDefault="00791F6F" w:rsidP="005C21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evenAndOddHeaders/>
  <w:drawingGridHorizontalSpacing w:val="1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BA3"/>
    <w:rsid w:val="000F4AD6"/>
    <w:rsid w:val="00145BA3"/>
    <w:rsid w:val="004D086D"/>
    <w:rsid w:val="005703CA"/>
    <w:rsid w:val="00571EE6"/>
    <w:rsid w:val="005C21DB"/>
    <w:rsid w:val="005E6007"/>
    <w:rsid w:val="005F39BF"/>
    <w:rsid w:val="006126BF"/>
    <w:rsid w:val="006352D6"/>
    <w:rsid w:val="007631C6"/>
    <w:rsid w:val="00791F6F"/>
    <w:rsid w:val="007B662D"/>
    <w:rsid w:val="009267DF"/>
    <w:rsid w:val="00A23A41"/>
    <w:rsid w:val="00AE2F6E"/>
    <w:rsid w:val="00B7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E60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E6007"/>
  </w:style>
  <w:style w:type="table" w:styleId="a4">
    <w:name w:val="Table Grid"/>
    <w:basedOn w:val="a1"/>
    <w:uiPriority w:val="59"/>
    <w:rsid w:val="006126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AE2F6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E2F6E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571EE6"/>
    <w:rPr>
      <w:sz w:val="21"/>
      <w:szCs w:val="21"/>
    </w:rPr>
  </w:style>
  <w:style w:type="paragraph" w:styleId="a7">
    <w:name w:val="annotation text"/>
    <w:basedOn w:val="a"/>
    <w:link w:val="Char0"/>
    <w:uiPriority w:val="99"/>
    <w:semiHidden/>
    <w:unhideWhenUsed/>
    <w:rsid w:val="00571EE6"/>
    <w:pPr>
      <w:jc w:val="left"/>
    </w:pPr>
  </w:style>
  <w:style w:type="character" w:customStyle="1" w:styleId="Char0">
    <w:name w:val="批注文字 Char"/>
    <w:basedOn w:val="a0"/>
    <w:link w:val="a7"/>
    <w:uiPriority w:val="99"/>
    <w:semiHidden/>
    <w:rsid w:val="00571EE6"/>
  </w:style>
  <w:style w:type="paragraph" w:styleId="a8">
    <w:name w:val="annotation subject"/>
    <w:basedOn w:val="a7"/>
    <w:next w:val="a7"/>
    <w:link w:val="Char1"/>
    <w:uiPriority w:val="99"/>
    <w:semiHidden/>
    <w:unhideWhenUsed/>
    <w:rsid w:val="00571EE6"/>
    <w:rPr>
      <w:b/>
      <w:bCs/>
    </w:rPr>
  </w:style>
  <w:style w:type="character" w:customStyle="1" w:styleId="Char1">
    <w:name w:val="批注主题 Char"/>
    <w:basedOn w:val="Char0"/>
    <w:link w:val="a8"/>
    <w:uiPriority w:val="99"/>
    <w:semiHidden/>
    <w:rsid w:val="00571EE6"/>
    <w:rPr>
      <w:b/>
      <w:bCs/>
    </w:rPr>
  </w:style>
  <w:style w:type="paragraph" w:styleId="a9">
    <w:name w:val="header"/>
    <w:basedOn w:val="a"/>
    <w:link w:val="Char2"/>
    <w:uiPriority w:val="99"/>
    <w:unhideWhenUsed/>
    <w:rsid w:val="005C21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5C21DB"/>
    <w:rPr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5C21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5C21D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E60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E6007"/>
  </w:style>
  <w:style w:type="table" w:styleId="a4">
    <w:name w:val="Table Grid"/>
    <w:basedOn w:val="a1"/>
    <w:uiPriority w:val="59"/>
    <w:rsid w:val="006126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AE2F6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E2F6E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571EE6"/>
    <w:rPr>
      <w:sz w:val="21"/>
      <w:szCs w:val="21"/>
    </w:rPr>
  </w:style>
  <w:style w:type="paragraph" w:styleId="a7">
    <w:name w:val="annotation text"/>
    <w:basedOn w:val="a"/>
    <w:link w:val="Char0"/>
    <w:uiPriority w:val="99"/>
    <w:semiHidden/>
    <w:unhideWhenUsed/>
    <w:rsid w:val="00571EE6"/>
    <w:pPr>
      <w:jc w:val="left"/>
    </w:pPr>
  </w:style>
  <w:style w:type="character" w:customStyle="1" w:styleId="Char0">
    <w:name w:val="批注文字 Char"/>
    <w:basedOn w:val="a0"/>
    <w:link w:val="a7"/>
    <w:uiPriority w:val="99"/>
    <w:semiHidden/>
    <w:rsid w:val="00571EE6"/>
  </w:style>
  <w:style w:type="paragraph" w:styleId="a8">
    <w:name w:val="annotation subject"/>
    <w:basedOn w:val="a7"/>
    <w:next w:val="a7"/>
    <w:link w:val="Char1"/>
    <w:uiPriority w:val="99"/>
    <w:semiHidden/>
    <w:unhideWhenUsed/>
    <w:rsid w:val="00571EE6"/>
    <w:rPr>
      <w:b/>
      <w:bCs/>
    </w:rPr>
  </w:style>
  <w:style w:type="character" w:customStyle="1" w:styleId="Char1">
    <w:name w:val="批注主题 Char"/>
    <w:basedOn w:val="Char0"/>
    <w:link w:val="a8"/>
    <w:uiPriority w:val="99"/>
    <w:semiHidden/>
    <w:rsid w:val="00571EE6"/>
    <w:rPr>
      <w:b/>
      <w:bCs/>
    </w:rPr>
  </w:style>
  <w:style w:type="paragraph" w:styleId="a9">
    <w:name w:val="header"/>
    <w:basedOn w:val="a"/>
    <w:link w:val="Char2"/>
    <w:uiPriority w:val="99"/>
    <w:unhideWhenUsed/>
    <w:rsid w:val="005C21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5C21DB"/>
    <w:rPr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5C21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5C21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0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</dc:creator>
  <cp:keywords/>
  <dc:description/>
  <cp:lastModifiedBy>David G</cp:lastModifiedBy>
  <cp:revision>9</cp:revision>
  <dcterms:created xsi:type="dcterms:W3CDTF">2017-03-18T10:01:00Z</dcterms:created>
  <dcterms:modified xsi:type="dcterms:W3CDTF">2017-03-20T02:48:00Z</dcterms:modified>
</cp:coreProperties>
</file>